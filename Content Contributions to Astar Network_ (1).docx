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Content Contributions to Astar Network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In this section, you’ll find the articles I’ve created for Astar Network and a video.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I started a TikTok account where I shared this content, and I’m currently working on recovering it to get back into creating crypto-related video content.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del w:author="Audiarmis Garcia" w:id="0" w:date="2025-05-14T16:57:0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"https://medium.com/@audiarmisg/el-poder-de-una-comunidad-organizada-6f9a756390c4"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El poder de una comunidad organizada</w:delText>
        </w:r>
        <w:r w:rsidDel="00000000" w:rsidR="00000000" w:rsidRPr="00000000">
          <w:fldChar w:fldCharType="end"/>
        </w:r>
      </w:del>
      <w:ins w:author="Audiarmis Garcia" w:id="0" w:date="2025-05-14T16:57:03Z">
        <w:r w:rsidDel="00000000" w:rsidR="00000000" w:rsidRPr="00000000">
          <w:fldChar w:fldCharType="begin"/>
        </w:r>
        <w:r w:rsidDel="00000000" w:rsidR="00000000" w:rsidRPr="00000000">
          <w:instrText xml:space="preserve">HYPERLINK "https://medium.com/@audiarmisg/el-poder-de-una-comunidad-organizada-6f9a756390c4"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El poder de una comunidad organizada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dApp Staking V3 en Shiden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Participación de Astar en el ETH Cinco de Mayo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Dapp Staking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Astar Network presente en evento de Archisinal, Lima 🇵🇪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Astar Network en la escena de Mujeres en Blockhain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Yoki Origins conquista AstarNetwork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¿Pokemón llega a Astar Network?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La colaboración del momento: Casio y Astar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CONOCE ASTAR ESTUDIO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¿Por qué Astar Network?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audiarmisg/yoki-origins-conquista-astarnetwork-aefc2ec54dc1" TargetMode="External"/><Relationship Id="rId10" Type="http://schemas.openxmlformats.org/officeDocument/2006/relationships/hyperlink" Target="https://medium.com/@audiarmisg/astar-network-en-la-escena-de-mujeres-en-blockhain-793e17d14d55" TargetMode="External"/><Relationship Id="rId13" Type="http://schemas.openxmlformats.org/officeDocument/2006/relationships/hyperlink" Target="https://medium.com/@audiarmisg/la-colaboraci%C3%B3n-del-momento-casio-y-astar-network-6d4ccd3ad348" TargetMode="External"/><Relationship Id="rId12" Type="http://schemas.openxmlformats.org/officeDocument/2006/relationships/hyperlink" Target="https://medium.com/@audiarmisg/pokem%C3%B3n-llega-a-astar-network-b879be36dd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audiarmisg/astar-network-presente-en-evento-de-archisinal-lima-a6b154458301" TargetMode="External"/><Relationship Id="rId15" Type="http://schemas.openxmlformats.org/officeDocument/2006/relationships/hyperlink" Target="https://www.instagram.com/reel/C6MJgpELmBg/?igsh=MWFqdm83N3VzZW5wbg==" TargetMode="External"/><Relationship Id="rId14" Type="http://schemas.openxmlformats.org/officeDocument/2006/relationships/hyperlink" Target="https://medium.com/@audiarmisg/conoce-astar-estudio-c255673e592f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audiarmisg/ya-est%C3%A1-disponible-el-dapp-staking-v3-en-shiden-la-red-hermana-de-astar-36da11585a24" TargetMode="External"/><Relationship Id="rId7" Type="http://schemas.openxmlformats.org/officeDocument/2006/relationships/hyperlink" Target="https://medium.com/@audiarmisg/experiencia-y-resumen-de4bf8d9b5c9" TargetMode="External"/><Relationship Id="rId8" Type="http://schemas.openxmlformats.org/officeDocument/2006/relationships/hyperlink" Target="https://medium.com/@audiarmisg/dapp-staking-v3-explicaci%C3%B3n-gr%C3%A1fica-2b73da92f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